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A4132" w14:textId="40CB1543" w:rsidR="00F00972" w:rsidRDefault="00B505E9" w:rsidP="00B505E9">
      <w:pPr>
        <w:pStyle w:val="Titel"/>
      </w:pPr>
      <w:r>
        <w:t>Economics and Microeconomics</w:t>
      </w:r>
    </w:p>
    <w:p w14:paraId="49FB89AD" w14:textId="6C618B6C" w:rsidR="00B505E9" w:rsidRDefault="00B505E9" w:rsidP="00B505E9">
      <w:r>
        <w:t>Intro into economics :</w:t>
      </w:r>
    </w:p>
    <w:p w14:paraId="752EA358" w14:textId="1F0EFAE0" w:rsidR="00B505E9" w:rsidRDefault="00B505E9" w:rsidP="00B505E9">
      <w:pPr>
        <w:pStyle w:val="Listenabsatz"/>
        <w:numPr>
          <w:ilvl w:val="1"/>
          <w:numId w:val="1"/>
        </w:numPr>
      </w:pPr>
      <w:r>
        <w:t>economics as a social science</w:t>
      </w:r>
    </w:p>
    <w:p w14:paraId="2EEEED36" w14:textId="3FE9B70C" w:rsidR="00B505E9" w:rsidRDefault="00B505E9" w:rsidP="00B505E9">
      <w:pPr>
        <w:pStyle w:val="Listenabsatz"/>
        <w:numPr>
          <w:ilvl w:val="0"/>
          <w:numId w:val="2"/>
        </w:numPr>
      </w:pPr>
      <w:r>
        <w:t xml:space="preserve">different from natural sciences </w:t>
      </w:r>
    </w:p>
    <w:p w14:paraId="04201D28" w14:textId="2D84717D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 w:rsidRPr="00B505E9">
        <w:rPr>
          <w:lang w:val="en-GB"/>
        </w:rPr>
        <w:t>the result oft he research m</w:t>
      </w:r>
      <w:r>
        <w:rPr>
          <w:lang w:val="en-GB"/>
        </w:rPr>
        <w:t>ight impact the behavior of people</w:t>
      </w:r>
    </w:p>
    <w:p w14:paraId="25B3CC32" w14:textId="016DA5DE" w:rsidR="00B505E9" w:rsidRDefault="00B505E9" w:rsidP="00B505E9">
      <w:pPr>
        <w:rPr>
          <w:lang w:val="en-GB"/>
        </w:rPr>
      </w:pPr>
      <w:r>
        <w:rPr>
          <w:lang w:val="en-GB"/>
        </w:rPr>
        <w:t>e.g. political sciences : “median voter theorem”</w:t>
      </w:r>
    </w:p>
    <w:p w14:paraId="6680EF1E" w14:textId="169D738D" w:rsidR="00B505E9" w:rsidRDefault="00B505E9" w:rsidP="00B505E9">
      <w:pPr>
        <w:rPr>
          <w:lang w:val="en-GB"/>
        </w:rPr>
      </w:pPr>
      <w:r>
        <w:rPr>
          <w:lang w:val="en-GB"/>
        </w:rPr>
        <w:t>theorem = extremely strong assumption</w:t>
      </w:r>
    </w:p>
    <w:p w14:paraId="316693AF" w14:textId="55216731" w:rsidR="00B505E9" w:rsidRPr="00B505E9" w:rsidRDefault="00B505E9" w:rsidP="00B505E9">
      <w:pPr>
        <w:pStyle w:val="Listenabsatz"/>
        <w:ind w:left="360"/>
        <w:rPr>
          <w:lang w:val="en-GB"/>
        </w:rPr>
      </w:pPr>
      <w:r w:rsidRPr="00B505E9">
        <w:rPr>
          <w:lang w:val="en-GB"/>
        </w:rPr>
        <w:t>What do economists study?</w:t>
      </w:r>
    </w:p>
    <w:p w14:paraId="7FB16FF8" w14:textId="36BF3F69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How people make decisions </w:t>
      </w:r>
    </w:p>
    <w:p w14:paraId="61F07CE1" w14:textId="48B133D0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do they interact with one another</w:t>
      </w:r>
    </w:p>
    <w:p w14:paraId="511D82BC" w14:textId="22BB2F69" w:rsidR="00B505E9" w:rsidRDefault="00B505E9" w:rsidP="00B505E9">
      <w:pPr>
        <w:pStyle w:val="Listenabsatz"/>
        <w:rPr>
          <w:lang w:val="en-GB"/>
        </w:rPr>
      </w:pPr>
      <w:r>
        <w:rPr>
          <w:lang w:val="en-GB"/>
        </w:rPr>
        <w:t xml:space="preserve">Important term: homo economicus </w:t>
      </w:r>
    </w:p>
    <w:p w14:paraId="78AE0625" w14:textId="656F372C" w:rsidR="00B505E9" w:rsidRDefault="00B505E9" w:rsidP="00B505E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Human, who makes completely rational decisions</w:t>
      </w:r>
    </w:p>
    <w:p w14:paraId="76A49009" w14:textId="56C9E73A" w:rsidR="00B505E9" w:rsidRDefault="00B505E9" w:rsidP="00B505E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Other aspects of human life are not taken into account</w:t>
      </w:r>
    </w:p>
    <w:p w14:paraId="1AB88007" w14:textId="25D11CCC" w:rsidR="00B505E9" w:rsidRDefault="00B505E9" w:rsidP="00B505E9">
      <w:pPr>
        <w:rPr>
          <w:lang w:val="en-GB"/>
        </w:rPr>
      </w:pPr>
    </w:p>
    <w:p w14:paraId="624A8524" w14:textId="0A2626EA" w:rsidR="00B505E9" w:rsidRDefault="00B505E9" w:rsidP="00B505E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usual scientific methods apply</w:t>
      </w:r>
    </w:p>
    <w:p w14:paraId="74AFA07E" w14:textId="21F75E7F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a theory</w:t>
      </w:r>
    </w:p>
    <w:p w14:paraId="29F0F552" w14:textId="5BF8DA5E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Collect data</w:t>
      </w:r>
    </w:p>
    <w:p w14:paraId="74DE1F23" w14:textId="616B2382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Analyse the data to </w:t>
      </w:r>
    </w:p>
    <w:p w14:paraId="663E0C97" w14:textId="13E3668B" w:rsidR="00B505E9" w:rsidRDefault="00B505E9" w:rsidP="00B505E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Confirm/verify the theory</w:t>
      </w:r>
    </w:p>
    <w:p w14:paraId="15E19F0B" w14:textId="5A585789" w:rsidR="00B505E9" w:rsidRDefault="00B505E9" w:rsidP="00B505E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Reject the theory</w:t>
      </w:r>
    </w:p>
    <w:p w14:paraId="52683EC5" w14:textId="50D507B5" w:rsidR="00B505E9" w:rsidRDefault="00B505E9" w:rsidP="00B505E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Working tools for economists</w:t>
      </w:r>
    </w:p>
    <w:p w14:paraId="1795924F" w14:textId="2CC1A502" w:rsidR="00B505E9" w:rsidRDefault="00B505E9" w:rsidP="00B505E9">
      <w:pPr>
        <w:pStyle w:val="Listenabsatz"/>
        <w:rPr>
          <w:lang w:val="en-GB"/>
        </w:rPr>
      </w:pPr>
      <w:r>
        <w:rPr>
          <w:lang w:val="en-GB"/>
        </w:rPr>
        <w:t>Economists generally make use of analytical techniques</w:t>
      </w:r>
    </w:p>
    <w:p w14:paraId="1BE4030A" w14:textId="1497851A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Finding an optimum </w:t>
      </w:r>
      <w:r w:rsidRPr="00B505E9">
        <w:rPr>
          <w:lang w:val="en-GB"/>
        </w:rPr>
        <w:sym w:font="Wingdings" w:char="F0E8"/>
      </w:r>
      <w:r>
        <w:rPr>
          <w:lang w:val="en-GB"/>
        </w:rPr>
        <w:t xml:space="preserve"> optimization problems </w:t>
      </w:r>
    </w:p>
    <w:p w14:paraId="13D9F6F6" w14:textId="32C15ABA" w:rsidR="00B505E9" w:rsidRDefault="00B505E9" w:rsidP="00B505E9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Requires Understanding of absolute (Totalwert), average (Durchschnitt) and marginal values (Grenzwert; limes, ableitung)</w:t>
      </w:r>
    </w:p>
    <w:p w14:paraId="3EC2553B" w14:textId="46C053DE" w:rsidR="00B505E9" w:rsidRDefault="00B505E9" w:rsidP="00B505E9">
      <w:pPr>
        <w:pStyle w:val="Listenabsatz"/>
        <w:numPr>
          <w:ilvl w:val="0"/>
          <w:numId w:val="2"/>
        </w:numPr>
      </w:pPr>
      <w:r w:rsidRPr="00B505E9">
        <w:t xml:space="preserve">Finding an equilibrium (Gleichgewicht) </w:t>
      </w:r>
      <w:r w:rsidRPr="00B505E9">
        <w:rPr>
          <w:lang w:val="en-GB"/>
        </w:rPr>
        <w:sym w:font="Wingdings" w:char="F0E8"/>
      </w:r>
      <w:r w:rsidRPr="00B505E9">
        <w:t xml:space="preserve"> equilibrium p</w:t>
      </w:r>
      <w:r>
        <w:t xml:space="preserve">roblems </w:t>
      </w:r>
    </w:p>
    <w:p w14:paraId="5B5E5778" w14:textId="0ECF4D37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 w:rsidRPr="00B505E9">
        <w:rPr>
          <w:lang w:val="en-GB"/>
        </w:rPr>
        <w:t>The primary technique is a s</w:t>
      </w:r>
      <w:r>
        <w:rPr>
          <w:lang w:val="en-GB"/>
        </w:rPr>
        <w:t xml:space="preserve">upply/demand analysis </w:t>
      </w:r>
    </w:p>
    <w:p w14:paraId="41D1F579" w14:textId="08388046" w:rsidR="00B505E9" w:rsidRDefault="00B505E9" w:rsidP="00B505E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DAAD7CC" wp14:editId="7C382AD8">
            <wp:extent cx="2217420" cy="2057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46091" w14:textId="35291084" w:rsidR="00B505E9" w:rsidRDefault="00B505E9" w:rsidP="00B505E9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What are the tools for solving problems </w:t>
      </w:r>
    </w:p>
    <w:p w14:paraId="036B67E8" w14:textId="07F2858B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Mathematical solutions </w:t>
      </w:r>
    </w:p>
    <w:p w14:paraId="7DF9D080" w14:textId="3F04A193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Graphical solutions </w:t>
      </w:r>
    </w:p>
    <w:p w14:paraId="2FB75E64" w14:textId="6C292703" w:rsidR="00B505E9" w:rsidRDefault="00B505E9" w:rsidP="00B505E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Verbal reasoning </w:t>
      </w:r>
    </w:p>
    <w:p w14:paraId="01CA7F20" w14:textId="60DEB8E3" w:rsidR="00B505E9" w:rsidRPr="00B66B1F" w:rsidRDefault="00B66B1F" w:rsidP="00B66B1F">
      <w:pPr>
        <w:pStyle w:val="Listenabsatz"/>
        <w:numPr>
          <w:ilvl w:val="1"/>
          <w:numId w:val="1"/>
        </w:numPr>
        <w:rPr>
          <w:lang w:val="en-GB"/>
        </w:rPr>
      </w:pPr>
      <w:r w:rsidRPr="00B66B1F">
        <w:rPr>
          <w:lang w:val="en-GB"/>
        </w:rPr>
        <w:t xml:space="preserve">The Role of Assumptions and Experiments </w:t>
      </w:r>
    </w:p>
    <w:p w14:paraId="0CDBA1E6" w14:textId="49DB277A" w:rsidR="00B66B1F" w:rsidRDefault="00B66B1F" w:rsidP="00B66B1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Role of Assumptions = Annahme</w:t>
      </w:r>
    </w:p>
    <w:p w14:paraId="778642E4" w14:textId="3F65354B" w:rsidR="00B66B1F" w:rsidRDefault="00B66B1F" w:rsidP="00B66B1F">
      <w:pPr>
        <w:pStyle w:val="Listenabsatz"/>
        <w:rPr>
          <w:lang w:val="en-GB"/>
        </w:rPr>
      </w:pPr>
      <w:r>
        <w:rPr>
          <w:lang w:val="en-GB"/>
        </w:rPr>
        <w:t>Make the world easier to understand</w:t>
      </w:r>
    </w:p>
    <w:p w14:paraId="523D8BD2" w14:textId="46D55ED0" w:rsidR="00B66B1F" w:rsidRDefault="00B66B1F" w:rsidP="00B66B1F">
      <w:pPr>
        <w:rPr>
          <w:lang w:val="en-GB"/>
        </w:rPr>
      </w:pPr>
      <w:r>
        <w:rPr>
          <w:lang w:val="en-GB"/>
        </w:rPr>
        <w:t xml:space="preserve">Example: International Trade Theory </w:t>
      </w:r>
    </w:p>
    <w:p w14:paraId="02A331B3" w14:textId="458A3D24" w:rsidR="00B66B1F" w:rsidRPr="00B66B1F" w:rsidRDefault="00B66B1F" w:rsidP="00B66B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Simplify trade with 200 nations into trade with just another nation </w:t>
      </w:r>
      <w:r w:rsidRPr="00B66B1F">
        <w:rPr>
          <w:lang w:val="en-GB"/>
        </w:rPr>
        <w:sym w:font="Wingdings" w:char="F0E0"/>
      </w:r>
      <w:r>
        <w:rPr>
          <w:lang w:val="en-GB"/>
        </w:rPr>
        <w:t xml:space="preserve"> therefore easier to show/understand</w:t>
      </w:r>
    </w:p>
    <w:p w14:paraId="77B8BE15" w14:textId="268CBF95" w:rsidR="00B66B1F" w:rsidRDefault="00B66B1F" w:rsidP="00B66B1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2 countries; 2 goals; 2x2 model of international trade</w:t>
      </w:r>
    </w:p>
    <w:p w14:paraId="009E757A" w14:textId="125C8772" w:rsidR="00B66B1F" w:rsidRDefault="00B66B1F" w:rsidP="00B66B1F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Experiments</w:t>
      </w:r>
    </w:p>
    <w:p w14:paraId="5514DD8D" w14:textId="7D56475E" w:rsidR="00B66B1F" w:rsidRDefault="00B66B1F" w:rsidP="00B66B1F">
      <w:pPr>
        <w:pStyle w:val="Listenabsatz"/>
        <w:numPr>
          <w:ilvl w:val="0"/>
          <w:numId w:val="2"/>
        </w:numPr>
        <w:rPr>
          <w:ins w:id="0" w:author="Litt, Andreas" w:date="2022-10-15T14:32:00Z"/>
          <w:lang w:val="en-GB"/>
        </w:rPr>
      </w:pPr>
      <w:r>
        <w:rPr>
          <w:lang w:val="en-GB"/>
        </w:rPr>
        <w:t>Not always rational decisions (90-10-Split</w:t>
      </w:r>
      <w:ins w:id="1" w:author="Litt, Andreas" w:date="2022-10-15T14:32:00Z">
        <w:r>
          <w:rPr>
            <w:lang w:val="en-GB"/>
          </w:rPr>
          <w:t>; 10€ more, still rejected)</w:t>
        </w:r>
      </w:ins>
    </w:p>
    <w:p w14:paraId="71FCCD44" w14:textId="70C4AEBD" w:rsidR="00B66B1F" w:rsidRDefault="00B66B1F" w:rsidP="00B66B1F">
      <w:pPr>
        <w:pStyle w:val="Listenabsatz"/>
        <w:numPr>
          <w:ilvl w:val="0"/>
          <w:numId w:val="2"/>
        </w:numPr>
        <w:rPr>
          <w:ins w:id="2" w:author="Litt, Andreas" w:date="2022-10-15T14:32:00Z"/>
          <w:lang w:val="en-GB"/>
        </w:rPr>
      </w:pPr>
      <w:ins w:id="3" w:author="Litt, Andreas" w:date="2022-10-15T14:32:00Z">
        <w:r>
          <w:rPr>
            <w:lang w:val="en-GB"/>
          </w:rPr>
          <w:t>Set up and other factors influence results</w:t>
        </w:r>
      </w:ins>
    </w:p>
    <w:p w14:paraId="44706EB6" w14:textId="3F606FE7" w:rsidR="00B66B1F" w:rsidRPr="004213BA" w:rsidRDefault="004213BA" w:rsidP="004213BA">
      <w:pPr>
        <w:pStyle w:val="Listenabsatz"/>
        <w:numPr>
          <w:ilvl w:val="1"/>
          <w:numId w:val="1"/>
        </w:numPr>
        <w:rPr>
          <w:lang w:val="en-GB"/>
        </w:rPr>
      </w:pPr>
      <w:r w:rsidRPr="004213BA">
        <w:rPr>
          <w:lang w:val="en-GB"/>
        </w:rPr>
        <w:t xml:space="preserve">Positive and Normative Statements </w:t>
      </w:r>
    </w:p>
    <w:p w14:paraId="2ECB1138" w14:textId="39242FE9" w:rsidR="004213BA" w:rsidRPr="004213BA" w:rsidRDefault="004213BA" w:rsidP="004213BA">
      <w:pPr>
        <w:rPr>
          <w:u w:val="single"/>
          <w:lang w:val="en-GB"/>
        </w:rPr>
      </w:pPr>
      <w:r w:rsidRPr="004213BA">
        <w:rPr>
          <w:u w:val="single"/>
          <w:lang w:val="en-GB"/>
        </w:rPr>
        <w:t>Positive Statement :</w:t>
      </w:r>
    </w:p>
    <w:p w14:paraId="1199FD88" w14:textId="77777777" w:rsidR="004213BA" w:rsidRDefault="004213BA" w:rsidP="004213B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Descriptive (Beschreibend)</w:t>
      </w:r>
    </w:p>
    <w:p w14:paraId="1C80C0A3" w14:textId="78668F72" w:rsidR="004213BA" w:rsidRPr="004213BA" w:rsidRDefault="004213BA" w:rsidP="004213BA">
      <w:pPr>
        <w:pStyle w:val="Listenabsatz"/>
        <w:numPr>
          <w:ilvl w:val="0"/>
          <w:numId w:val="2"/>
        </w:numPr>
        <w:rPr>
          <w:lang w:val="en-GB"/>
        </w:rPr>
      </w:pPr>
      <w:r w:rsidRPr="004213BA">
        <w:rPr>
          <w:lang w:val="en-GB"/>
        </w:rPr>
        <w:t xml:space="preserve">Make a claim about how the world </w:t>
      </w:r>
      <w:r w:rsidRPr="004213BA">
        <w:rPr>
          <w:highlight w:val="yellow"/>
          <w:lang w:val="en-GB"/>
        </w:rPr>
        <w:t>is</w:t>
      </w:r>
      <w:r w:rsidRPr="004213BA">
        <w:rPr>
          <w:lang w:val="en-GB"/>
        </w:rPr>
        <w:t xml:space="preserve"> </w:t>
      </w:r>
    </w:p>
    <w:p w14:paraId="6D52A8B1" w14:textId="15E71016" w:rsidR="004213BA" w:rsidRDefault="004213BA" w:rsidP="004213BA">
      <w:pPr>
        <w:rPr>
          <w:lang w:val="en-GB"/>
        </w:rPr>
      </w:pPr>
      <w:r>
        <w:rPr>
          <w:lang w:val="en-GB"/>
        </w:rPr>
        <w:t xml:space="preserve">Example: With a constant income people </w:t>
      </w:r>
      <w:r w:rsidRPr="004213BA">
        <w:rPr>
          <w:highlight w:val="yellow"/>
          <w:lang w:val="en-GB"/>
        </w:rPr>
        <w:t>can</w:t>
      </w:r>
      <w:r>
        <w:rPr>
          <w:lang w:val="en-GB"/>
        </w:rPr>
        <w:t xml:space="preserve"> buy fewer products when the inflation rate is high </w:t>
      </w:r>
    </w:p>
    <w:p w14:paraId="5C60D097" w14:textId="0123515D" w:rsidR="004213BA" w:rsidRDefault="004213BA" w:rsidP="004213BA">
      <w:pPr>
        <w:rPr>
          <w:lang w:val="en-GB"/>
        </w:rPr>
      </w:pPr>
      <w:r w:rsidRPr="004213BA">
        <w:rPr>
          <w:lang w:val="en-GB"/>
        </w:rPr>
        <w:sym w:font="Wingdings" w:char="F0DF"/>
      </w:r>
      <w:r>
        <w:rPr>
          <w:lang w:val="en-GB"/>
        </w:rPr>
        <w:t xml:space="preserve"> description of a fact</w:t>
      </w:r>
    </w:p>
    <w:p w14:paraId="42F50E9D" w14:textId="17D37678" w:rsidR="004213BA" w:rsidRDefault="004213BA" w:rsidP="004213BA">
      <w:pPr>
        <w:tabs>
          <w:tab w:val="left" w:pos="2904"/>
        </w:tabs>
        <w:rPr>
          <w:lang w:val="en-GB"/>
        </w:rPr>
      </w:pPr>
      <w:r w:rsidRPr="004213BA">
        <w:rPr>
          <w:u w:val="single"/>
          <w:lang w:val="en-GB"/>
        </w:rPr>
        <w:t>Normative Statement</w:t>
      </w:r>
      <w:r>
        <w:rPr>
          <w:u w:val="single"/>
          <w:lang w:val="en-GB"/>
        </w:rPr>
        <w:t>:</w:t>
      </w:r>
    </w:p>
    <w:p w14:paraId="26749B75" w14:textId="71E6B5C1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Prescriptive </w:t>
      </w:r>
    </w:p>
    <w:p w14:paraId="3AD793FE" w14:textId="0D4CE292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Claim about how the world </w:t>
      </w:r>
      <w:r w:rsidRPr="004213BA">
        <w:rPr>
          <w:highlight w:val="yellow"/>
          <w:lang w:val="en-GB"/>
        </w:rPr>
        <w:t>should be/ought to be</w:t>
      </w:r>
    </w:p>
    <w:p w14:paraId="599CB748" w14:textId="24285684" w:rsidR="004213BA" w:rsidRDefault="004213BA" w:rsidP="004213BA">
      <w:pPr>
        <w:tabs>
          <w:tab w:val="left" w:pos="2904"/>
        </w:tabs>
        <w:rPr>
          <w:lang w:val="en-GB"/>
        </w:rPr>
      </w:pPr>
      <w:r>
        <w:rPr>
          <w:lang w:val="en-GB"/>
        </w:rPr>
        <w:t xml:space="preserve">Example: The ECB </w:t>
      </w:r>
      <w:r w:rsidRPr="004213BA">
        <w:rPr>
          <w:highlight w:val="yellow"/>
          <w:lang w:val="en-GB"/>
        </w:rPr>
        <w:t>should</w:t>
      </w:r>
      <w:r>
        <w:rPr>
          <w:lang w:val="en-GB"/>
        </w:rPr>
        <w:t xml:space="preserve"> raise the interest rate to fight inflation </w:t>
      </w:r>
    </w:p>
    <w:p w14:paraId="3A8BB9BB" w14:textId="0F2B5CBD" w:rsidR="004213BA" w:rsidRDefault="004213BA" w:rsidP="004213BA">
      <w:pPr>
        <w:tabs>
          <w:tab w:val="left" w:pos="2904"/>
        </w:tabs>
        <w:rPr>
          <w:lang w:val="en-GB"/>
        </w:rPr>
      </w:pPr>
      <w:r w:rsidRPr="004213BA">
        <w:rPr>
          <w:lang w:val="en-GB"/>
        </w:rPr>
        <w:sym w:font="Wingdings" w:char="F0DF"/>
      </w:r>
      <w:r>
        <w:rPr>
          <w:lang w:val="en-GB"/>
        </w:rPr>
        <w:t xml:space="preserve"> suggestion</w:t>
      </w:r>
    </w:p>
    <w:p w14:paraId="0D916D92" w14:textId="7132C442" w:rsidR="004213BA" w:rsidRDefault="004213BA" w:rsidP="004213BA">
      <w:pPr>
        <w:pStyle w:val="Listenabsatz"/>
        <w:numPr>
          <w:ilvl w:val="0"/>
          <w:numId w:val="8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Implicates that economists have to functions </w:t>
      </w:r>
    </w:p>
    <w:p w14:paraId="43A01242" w14:textId="029D4ECA" w:rsidR="004213BA" w:rsidRDefault="004213BA" w:rsidP="004213BA">
      <w:pPr>
        <w:pStyle w:val="Listenabsatz"/>
        <w:numPr>
          <w:ilvl w:val="0"/>
          <w:numId w:val="9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scientists </w:t>
      </w:r>
    </w:p>
    <w:p w14:paraId="01812614" w14:textId="67E45F91" w:rsidR="004213BA" w:rsidRDefault="004213BA" w:rsidP="004213BA">
      <w:pPr>
        <w:pStyle w:val="Listenabsatz"/>
        <w:numPr>
          <w:ilvl w:val="0"/>
          <w:numId w:val="9"/>
        </w:numPr>
        <w:tabs>
          <w:tab w:val="left" w:pos="2904"/>
        </w:tabs>
        <w:rPr>
          <w:lang w:val="en-GB"/>
        </w:rPr>
      </w:pPr>
      <w:r>
        <w:rPr>
          <w:lang w:val="en-GB"/>
        </w:rPr>
        <w:t>Policy advisors</w:t>
      </w:r>
    </w:p>
    <w:p w14:paraId="01E70147" w14:textId="57EE4B99" w:rsidR="004213BA" w:rsidRDefault="004213BA" w:rsidP="004213BA">
      <w:pPr>
        <w:tabs>
          <w:tab w:val="left" w:pos="2904"/>
        </w:tabs>
      </w:pPr>
      <w:r w:rsidRPr="004213BA">
        <w:t>EXCURSUS:</w:t>
      </w:r>
      <w:r w:rsidRPr="004213BA">
        <w:br/>
        <w:t>5 Wirtschaftsweisen : Sachverständigenrat zur Begutachtung d</w:t>
      </w:r>
      <w:r>
        <w:t>er gesamtwirtschaftlichen Entwicklung</w:t>
      </w:r>
      <w:r>
        <w:br/>
        <w:t>besteht aus 3 Frauen und 2 Männern</w:t>
      </w:r>
    </w:p>
    <w:p w14:paraId="6BD71568" w14:textId="4819F4FB" w:rsidR="004213BA" w:rsidRDefault="004213BA" w:rsidP="004213BA">
      <w:pPr>
        <w:tabs>
          <w:tab w:val="left" w:pos="2904"/>
        </w:tabs>
      </w:pPr>
      <w:r>
        <w:t>EXCURSUS END</w:t>
      </w:r>
    </w:p>
    <w:p w14:paraId="26D80F69" w14:textId="1AB3C5D3" w:rsidR="004213BA" w:rsidRDefault="004213BA" w:rsidP="004213BA">
      <w:pPr>
        <w:pStyle w:val="Listenabsatz"/>
        <w:numPr>
          <w:ilvl w:val="1"/>
          <w:numId w:val="1"/>
        </w:numPr>
        <w:tabs>
          <w:tab w:val="left" w:pos="2904"/>
        </w:tabs>
      </w:pPr>
      <w:r>
        <w:t xml:space="preserve">Microeconomics and Macroeconomics </w:t>
      </w:r>
    </w:p>
    <w:p w14:paraId="66277A48" w14:textId="76506477" w:rsidR="004213BA" w:rsidRDefault="004213BA" w:rsidP="004213BA">
      <w:pPr>
        <w:tabs>
          <w:tab w:val="left" w:pos="2904"/>
        </w:tabs>
      </w:pPr>
      <w:r w:rsidRPr="004213BA">
        <w:rPr>
          <w:u w:val="single"/>
        </w:rPr>
        <w:t>Microeconomics</w:t>
      </w:r>
      <w:r>
        <w:rPr>
          <w:u w:val="single"/>
        </w:rPr>
        <w:t xml:space="preserve"> :</w:t>
      </w:r>
    </w:p>
    <w:p w14:paraId="052B1176" w14:textId="1C670388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 w:rsidRPr="004213BA">
        <w:rPr>
          <w:lang w:val="en-GB"/>
        </w:rPr>
        <w:t>How households and firms make d</w:t>
      </w:r>
      <w:r>
        <w:rPr>
          <w:lang w:val="en-GB"/>
        </w:rPr>
        <w:t xml:space="preserve">ecisions </w:t>
      </w:r>
    </w:p>
    <w:p w14:paraId="36FF3181" w14:textId="5A8162DF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How they interact on specific markets (e.g. automotive market in Germany)</w:t>
      </w:r>
    </w:p>
    <w:p w14:paraId="30BAF495" w14:textId="0E1291D2" w:rsidR="004213BA" w:rsidRDefault="004213BA" w:rsidP="004213BA">
      <w:pPr>
        <w:tabs>
          <w:tab w:val="left" w:pos="2904"/>
        </w:tabs>
        <w:rPr>
          <w:lang w:val="en-GB"/>
        </w:rPr>
      </w:pPr>
      <w:r w:rsidRPr="004213BA">
        <w:rPr>
          <w:u w:val="single"/>
          <w:lang w:val="en-GB"/>
        </w:rPr>
        <w:t>Macroeconomics</w:t>
      </w:r>
      <w:r>
        <w:rPr>
          <w:lang w:val="en-GB"/>
        </w:rPr>
        <w:t>:</w:t>
      </w:r>
    </w:p>
    <w:p w14:paraId="31D6B328" w14:textId="70B128C6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Study of economy-wide phenomena (e.g. Inflation)</w:t>
      </w:r>
    </w:p>
    <w:p w14:paraId="57761C3B" w14:textId="7E7CC800" w:rsidR="004213BA" w:rsidRDefault="004213BA" w:rsidP="004213BA">
      <w:pPr>
        <w:tabs>
          <w:tab w:val="left" w:pos="2904"/>
        </w:tabs>
        <w:rPr>
          <w:lang w:val="en-GB"/>
        </w:rPr>
      </w:pPr>
    </w:p>
    <w:p w14:paraId="14119B9E" w14:textId="7E508132" w:rsidR="004213BA" w:rsidRPr="004213BA" w:rsidRDefault="004213BA" w:rsidP="004213BA">
      <w:pPr>
        <w:pStyle w:val="Listenabsatz"/>
        <w:numPr>
          <w:ilvl w:val="0"/>
          <w:numId w:val="1"/>
        </w:numPr>
        <w:tabs>
          <w:tab w:val="left" w:pos="2904"/>
        </w:tabs>
        <w:rPr>
          <w:lang w:val="en-GB"/>
        </w:rPr>
      </w:pPr>
      <w:r w:rsidRPr="004213BA">
        <w:rPr>
          <w:lang w:val="en-GB"/>
        </w:rPr>
        <w:t xml:space="preserve">two simple models </w:t>
      </w:r>
    </w:p>
    <w:p w14:paraId="408D0DA0" w14:textId="67EC65CD" w:rsidR="004213BA" w:rsidRPr="004213BA" w:rsidRDefault="004213BA" w:rsidP="004213BA">
      <w:pPr>
        <w:pStyle w:val="Listenabsatz"/>
        <w:numPr>
          <w:ilvl w:val="1"/>
          <w:numId w:val="1"/>
        </w:numPr>
        <w:tabs>
          <w:tab w:val="left" w:pos="2904"/>
        </w:tabs>
        <w:rPr>
          <w:lang w:val="en-GB"/>
        </w:rPr>
      </w:pPr>
      <w:r w:rsidRPr="004213BA">
        <w:rPr>
          <w:lang w:val="en-GB"/>
        </w:rPr>
        <w:t xml:space="preserve">circular flow model </w:t>
      </w:r>
    </w:p>
    <w:p w14:paraId="0AEE02C1" w14:textId="38176CCA" w:rsidR="004213BA" w:rsidRDefault="004213BA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wants to show interdependencies </w:t>
      </w:r>
    </w:p>
    <w:p w14:paraId="75B548F0" w14:textId="21271931" w:rsidR="004213BA" w:rsidRDefault="00402836" w:rsidP="004213BA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two sectors/players interact on two markets</w:t>
      </w:r>
    </w:p>
    <w:p w14:paraId="73FE1F86" w14:textId="390C4BE5" w:rsidR="00402836" w:rsidRDefault="00402836" w:rsidP="00402836">
      <w:pPr>
        <w:pStyle w:val="Listenabsatz"/>
        <w:numPr>
          <w:ilvl w:val="0"/>
          <w:numId w:val="10"/>
        </w:numPr>
        <w:tabs>
          <w:tab w:val="left" w:pos="2904"/>
        </w:tabs>
        <w:rPr>
          <w:lang w:val="en-GB"/>
        </w:rPr>
      </w:pPr>
      <w:r>
        <w:rPr>
          <w:lang w:val="en-GB"/>
        </w:rPr>
        <w:lastRenderedPageBreak/>
        <w:t xml:space="preserve">goods and services </w:t>
      </w:r>
    </w:p>
    <w:p w14:paraId="27C864A3" w14:textId="54413FD5" w:rsidR="00402836" w:rsidRDefault="00402836" w:rsidP="00402836">
      <w:pPr>
        <w:pStyle w:val="Listenabsatz"/>
        <w:numPr>
          <w:ilvl w:val="1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Companies provide and Households buy</w:t>
      </w:r>
    </w:p>
    <w:p w14:paraId="663A9EB3" w14:textId="72113BA7" w:rsidR="00402836" w:rsidRDefault="00402836" w:rsidP="00402836">
      <w:pPr>
        <w:pStyle w:val="Listenabsatz"/>
        <w:numPr>
          <w:ilvl w:val="0"/>
          <w:numId w:val="10"/>
        </w:numPr>
        <w:tabs>
          <w:tab w:val="left" w:pos="2904"/>
        </w:tabs>
        <w:rPr>
          <w:lang w:val="en-GB"/>
        </w:rPr>
      </w:pPr>
      <w:r>
        <w:rPr>
          <w:lang w:val="en-GB"/>
        </w:rPr>
        <w:t>Factors for production (e.g. labour, land, etc)</w:t>
      </w:r>
    </w:p>
    <w:p w14:paraId="1A2A6204" w14:textId="0BD7D9A2" w:rsidR="00402836" w:rsidRDefault="00402836" w:rsidP="00402836">
      <w:pPr>
        <w:pStyle w:val="Listenabsatz"/>
        <w:numPr>
          <w:ilvl w:val="1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Households provide and companies “buy”</w:t>
      </w:r>
    </w:p>
    <w:p w14:paraId="72C4E175" w14:textId="427025CE" w:rsidR="00402836" w:rsidRDefault="00402836" w:rsidP="00402836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 xml:space="preserve">Macroeconomic model </w:t>
      </w:r>
      <w:r w:rsidRPr="00402836">
        <w:rPr>
          <w:lang w:val="en-GB"/>
        </w:rPr>
        <w:sym w:font="Wingdings" w:char="F0E8"/>
      </w:r>
      <w:r>
        <w:rPr>
          <w:lang w:val="en-GB"/>
        </w:rPr>
        <w:t xml:space="preserve"> simulates/looks at the economy as a whole</w:t>
      </w:r>
    </w:p>
    <w:p w14:paraId="63673643" w14:textId="4F420D3A" w:rsidR="00402836" w:rsidRPr="00402836" w:rsidRDefault="00402836" w:rsidP="00402836">
      <w:pPr>
        <w:pStyle w:val="Listenabsatz"/>
        <w:numPr>
          <w:ilvl w:val="0"/>
          <w:numId w:val="2"/>
        </w:numPr>
        <w:tabs>
          <w:tab w:val="left" w:pos="2904"/>
        </w:tabs>
        <w:rPr>
          <w:lang w:val="en-GB"/>
        </w:rPr>
      </w:pPr>
      <w:r>
        <w:rPr>
          <w:lang w:val="en-GB"/>
        </w:rPr>
        <w:t>Often no true answer, because both sides can be right (e.g. argument about higher wages (households need it to have purchasing power; but companies would have to raise prices, because of higher production costs)</w:t>
      </w:r>
    </w:p>
    <w:sectPr w:rsidR="00402836" w:rsidRPr="004028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8788E" w14:textId="77777777" w:rsidR="008757D1" w:rsidRDefault="008757D1" w:rsidP="004213BA">
      <w:pPr>
        <w:spacing w:after="0" w:line="240" w:lineRule="auto"/>
      </w:pPr>
      <w:r>
        <w:separator/>
      </w:r>
    </w:p>
  </w:endnote>
  <w:endnote w:type="continuationSeparator" w:id="0">
    <w:p w14:paraId="2046BA89" w14:textId="77777777" w:rsidR="008757D1" w:rsidRDefault="008757D1" w:rsidP="00421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FAFD" w14:textId="77777777" w:rsidR="008757D1" w:rsidRDefault="008757D1" w:rsidP="004213BA">
      <w:pPr>
        <w:spacing w:after="0" w:line="240" w:lineRule="auto"/>
      </w:pPr>
      <w:r>
        <w:separator/>
      </w:r>
    </w:p>
  </w:footnote>
  <w:footnote w:type="continuationSeparator" w:id="0">
    <w:p w14:paraId="3A9E984B" w14:textId="77777777" w:rsidR="008757D1" w:rsidRDefault="008757D1" w:rsidP="00421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111"/>
    <w:multiLevelType w:val="hybridMultilevel"/>
    <w:tmpl w:val="4874F7DE"/>
    <w:lvl w:ilvl="0" w:tplc="F39096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562B6"/>
    <w:multiLevelType w:val="hybridMultilevel"/>
    <w:tmpl w:val="87E61F24"/>
    <w:lvl w:ilvl="0" w:tplc="A85ED2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8631D3"/>
    <w:multiLevelType w:val="hybridMultilevel"/>
    <w:tmpl w:val="3C2CD010"/>
    <w:lvl w:ilvl="0" w:tplc="9A82FE3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A5070"/>
    <w:multiLevelType w:val="multilevel"/>
    <w:tmpl w:val="4ECA2D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5D7DFF"/>
    <w:multiLevelType w:val="hybridMultilevel"/>
    <w:tmpl w:val="86760316"/>
    <w:lvl w:ilvl="0" w:tplc="FE186E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E26FD"/>
    <w:multiLevelType w:val="hybridMultilevel"/>
    <w:tmpl w:val="3CD66DC4"/>
    <w:lvl w:ilvl="0" w:tplc="9A145BCC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472D84"/>
    <w:multiLevelType w:val="hybridMultilevel"/>
    <w:tmpl w:val="F9EC77B6"/>
    <w:lvl w:ilvl="0" w:tplc="AB7A1174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941BE"/>
    <w:multiLevelType w:val="hybridMultilevel"/>
    <w:tmpl w:val="C5DAB608"/>
    <w:lvl w:ilvl="0" w:tplc="AFF4AF9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A3C61"/>
    <w:multiLevelType w:val="hybridMultilevel"/>
    <w:tmpl w:val="70D07B8E"/>
    <w:lvl w:ilvl="0" w:tplc="1DBE8D4E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D67A1"/>
    <w:multiLevelType w:val="hybridMultilevel"/>
    <w:tmpl w:val="57E667C2"/>
    <w:lvl w:ilvl="0" w:tplc="E9B45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583685">
    <w:abstractNumId w:val="3"/>
  </w:num>
  <w:num w:numId="2" w16cid:durableId="1947425893">
    <w:abstractNumId w:val="7"/>
  </w:num>
  <w:num w:numId="3" w16cid:durableId="568226255">
    <w:abstractNumId w:val="6"/>
  </w:num>
  <w:num w:numId="4" w16cid:durableId="926500447">
    <w:abstractNumId w:val="4"/>
  </w:num>
  <w:num w:numId="5" w16cid:durableId="353965685">
    <w:abstractNumId w:val="2"/>
  </w:num>
  <w:num w:numId="6" w16cid:durableId="1562135729">
    <w:abstractNumId w:val="0"/>
  </w:num>
  <w:num w:numId="7" w16cid:durableId="2028479276">
    <w:abstractNumId w:val="8"/>
  </w:num>
  <w:num w:numId="8" w16cid:durableId="627318227">
    <w:abstractNumId w:val="5"/>
  </w:num>
  <w:num w:numId="9" w16cid:durableId="1085961246">
    <w:abstractNumId w:val="9"/>
  </w:num>
  <w:num w:numId="10" w16cid:durableId="194118244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tt, Andreas">
    <w15:presenceInfo w15:providerId="AD" w15:userId="S::Andreas.Litt@tecalliance.net::8d945553-6816-4f3d-a24d-c366c9fef4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5E9"/>
    <w:rsid w:val="00402836"/>
    <w:rsid w:val="004213BA"/>
    <w:rsid w:val="008757D1"/>
    <w:rsid w:val="00B505E9"/>
    <w:rsid w:val="00B66B1F"/>
    <w:rsid w:val="00F0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871E"/>
  <w15:chartTrackingRefBased/>
  <w15:docId w15:val="{A113A68E-C2F2-4A64-82C1-C1EB8088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50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5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B505E9"/>
    <w:pPr>
      <w:ind w:left="720"/>
      <w:contextualSpacing/>
    </w:pPr>
  </w:style>
  <w:style w:type="paragraph" w:styleId="berarbeitung">
    <w:name w:val="Revision"/>
    <w:hidden/>
    <w:uiPriority w:val="99"/>
    <w:semiHidden/>
    <w:rsid w:val="00B66B1F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4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3BA"/>
  </w:style>
  <w:style w:type="paragraph" w:styleId="Fuzeile">
    <w:name w:val="footer"/>
    <w:basedOn w:val="Standard"/>
    <w:link w:val="FuzeileZchn"/>
    <w:uiPriority w:val="99"/>
    <w:unhideWhenUsed/>
    <w:rsid w:val="004213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3</cp:revision>
  <dcterms:created xsi:type="dcterms:W3CDTF">2022-10-15T12:16:00Z</dcterms:created>
  <dcterms:modified xsi:type="dcterms:W3CDTF">2022-10-15T12:49:00Z</dcterms:modified>
</cp:coreProperties>
</file>